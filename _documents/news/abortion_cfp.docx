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15" w:rsidRDefault="00800C96" w:rsidP="005B26E9">
      <w:pPr>
        <w:jc w:val="center"/>
        <w:rPr>
          <w:b/>
          <w:sz w:val="28"/>
          <w:szCs w:val="28"/>
        </w:rPr>
      </w:pPr>
      <w:r w:rsidRPr="00800C96">
        <w:rPr>
          <w:b/>
          <w:i/>
          <w:sz w:val="28"/>
          <w:szCs w:val="28"/>
        </w:rPr>
        <w:t>Feminism &amp; Psychology</w:t>
      </w:r>
      <w:r w:rsidR="005B26E9">
        <w:rPr>
          <w:b/>
          <w:sz w:val="28"/>
          <w:szCs w:val="28"/>
        </w:rPr>
        <w:t xml:space="preserve"> S</w:t>
      </w:r>
      <w:r w:rsidR="00AE0DC2" w:rsidRPr="00CD12A4">
        <w:rPr>
          <w:b/>
          <w:sz w:val="28"/>
          <w:szCs w:val="28"/>
        </w:rPr>
        <w:t xml:space="preserve">pecial </w:t>
      </w:r>
      <w:r w:rsidR="00C25F92">
        <w:rPr>
          <w:b/>
          <w:sz w:val="28"/>
          <w:szCs w:val="28"/>
        </w:rPr>
        <w:t>I</w:t>
      </w:r>
      <w:r w:rsidR="00AE0DC2" w:rsidRPr="00CD12A4">
        <w:rPr>
          <w:b/>
          <w:sz w:val="28"/>
          <w:szCs w:val="28"/>
        </w:rPr>
        <w:t>ssue: Abortion in context</w:t>
      </w:r>
    </w:p>
    <w:p w:rsidR="00686138" w:rsidRPr="00CC6BB7" w:rsidRDefault="00686138" w:rsidP="00CD12A4">
      <w:pPr>
        <w:jc w:val="center"/>
        <w:rPr>
          <w:b/>
          <w:sz w:val="24"/>
          <w:szCs w:val="24"/>
        </w:rPr>
      </w:pPr>
      <w:r w:rsidRPr="00CC6BB7">
        <w:rPr>
          <w:b/>
          <w:sz w:val="24"/>
          <w:szCs w:val="24"/>
        </w:rPr>
        <w:t>Editors: Jeanne Marecek, Catriona Macleod</w:t>
      </w:r>
      <w:r w:rsidR="00D60036" w:rsidRPr="00CC6BB7">
        <w:rPr>
          <w:b/>
          <w:sz w:val="24"/>
          <w:szCs w:val="24"/>
        </w:rPr>
        <w:t xml:space="preserve"> and Lesley Hoggart </w:t>
      </w:r>
    </w:p>
    <w:p w:rsidR="00D60036" w:rsidRDefault="00CD12A4" w:rsidP="00C1258E">
      <w:pPr>
        <w:numPr>
          <w:ins w:id="0" w:author="Unknown"/>
        </w:numPr>
        <w:ind w:firstLine="720"/>
        <w:contextualSpacing/>
      </w:pPr>
      <w:r w:rsidRPr="00CD12A4">
        <w:t>Abortion is one of the commonest gynaecological procedure</w:t>
      </w:r>
      <w:r w:rsidR="00C8415F">
        <w:t>s</w:t>
      </w:r>
      <w:r>
        <w:t xml:space="preserve"> </w:t>
      </w:r>
      <w:r w:rsidRPr="00CD12A4">
        <w:t xml:space="preserve">(Sedgh et al., 2012). </w:t>
      </w:r>
      <w:r w:rsidR="00E20D85">
        <w:t>T</w:t>
      </w:r>
      <w:r w:rsidR="00AE0DC2">
        <w:t>he</w:t>
      </w:r>
      <w:r>
        <w:t xml:space="preserve"> </w:t>
      </w:r>
      <w:r w:rsidR="00F4403D">
        <w:t>legal, soc</w:t>
      </w:r>
      <w:r w:rsidR="00BB699D">
        <w:t xml:space="preserve">ial, and political contexts </w:t>
      </w:r>
      <w:r w:rsidR="00F4403D">
        <w:t>in which</w:t>
      </w:r>
      <w:r w:rsidR="00AE0DC2">
        <w:t xml:space="preserve"> abortion</w:t>
      </w:r>
      <w:r>
        <w:t xml:space="preserve">s are </w:t>
      </w:r>
      <w:r w:rsidR="00BB699D">
        <w:t xml:space="preserve">carried out </w:t>
      </w:r>
      <w:r w:rsidR="00134E82">
        <w:t>differ</w:t>
      </w:r>
      <w:r>
        <w:t xml:space="preserve"> considerably</w:t>
      </w:r>
      <w:r w:rsidR="00E20D85">
        <w:t xml:space="preserve"> and these contexts dramatically affect women’s abortion experiences</w:t>
      </w:r>
      <w:r w:rsidR="00BB699D">
        <w:t>.</w:t>
      </w:r>
      <w:r w:rsidR="00F4403D">
        <w:t xml:space="preserve"> </w:t>
      </w:r>
      <w:r w:rsidR="007E37B5">
        <w:t>T</w:t>
      </w:r>
      <w:r>
        <w:t xml:space="preserve">he circumstances under which abortion may be legally performed </w:t>
      </w:r>
      <w:r w:rsidR="00AE0DC2">
        <w:t>var</w:t>
      </w:r>
      <w:r w:rsidR="007E37B5">
        <w:t>y</w:t>
      </w:r>
      <w:r w:rsidR="00E20D85">
        <w:t xml:space="preserve"> widely</w:t>
      </w:r>
      <w:r w:rsidR="00F4403D">
        <w:t xml:space="preserve">. In some </w:t>
      </w:r>
      <w:r w:rsidR="007E37B5">
        <w:t>countries</w:t>
      </w:r>
      <w:r w:rsidR="00F4403D">
        <w:t xml:space="preserve">, there are </w:t>
      </w:r>
      <w:r w:rsidR="00BB699D">
        <w:t xml:space="preserve">virtually </w:t>
      </w:r>
      <w:r w:rsidR="00F4403D">
        <w:t>no circumstances under which abortion is legal. In others</w:t>
      </w:r>
      <w:r w:rsidR="00BB699D">
        <w:t xml:space="preserve">, </w:t>
      </w:r>
      <w:r w:rsidR="00331472">
        <w:t>abortions</w:t>
      </w:r>
      <w:r w:rsidR="00E20D85">
        <w:t xml:space="preserve"> </w:t>
      </w:r>
      <w:r w:rsidR="00BB699D">
        <w:t xml:space="preserve">are available </w:t>
      </w:r>
      <w:r w:rsidR="00331472">
        <w:t>at the request of the woman</w:t>
      </w:r>
      <w:r w:rsidR="00EF6DEE">
        <w:t xml:space="preserve"> </w:t>
      </w:r>
      <w:r w:rsidR="00CC6BB7">
        <w:t>to particular gestation dates</w:t>
      </w:r>
      <w:r w:rsidR="00331472">
        <w:t xml:space="preserve">. </w:t>
      </w:r>
      <w:r w:rsidR="00F7294E">
        <w:t>In countri</w:t>
      </w:r>
      <w:r w:rsidR="00E20D85">
        <w:t>es where abortion is legal</w:t>
      </w:r>
      <w:r w:rsidR="00F7294E">
        <w:t>, the locus of decision-making differs</w:t>
      </w:r>
      <w:r w:rsidR="005B26E9">
        <w:t>: i</w:t>
      </w:r>
      <w:r w:rsidR="00F7294E">
        <w:t>n some instances</w:t>
      </w:r>
      <w:r w:rsidR="00BB699D">
        <w:t>,</w:t>
      </w:r>
      <w:r w:rsidR="00F7294E">
        <w:t xml:space="preserve"> medical practitioners must </w:t>
      </w:r>
      <w:r w:rsidR="00BB699D">
        <w:t xml:space="preserve">certify that </w:t>
      </w:r>
      <w:r w:rsidR="00F7294E">
        <w:t>abortion is indicate</w:t>
      </w:r>
      <w:r w:rsidR="007E37B5">
        <w:t>d</w:t>
      </w:r>
      <w:r w:rsidR="00BB699D">
        <w:t>;</w:t>
      </w:r>
      <w:r w:rsidR="00F7294E">
        <w:t xml:space="preserve"> in other</w:t>
      </w:r>
      <w:r w:rsidR="005B26E9">
        <w:t>s</w:t>
      </w:r>
      <w:r w:rsidR="00BB699D">
        <w:t>,</w:t>
      </w:r>
      <w:r w:rsidR="00F7294E">
        <w:t xml:space="preserve"> the woman herself make</w:t>
      </w:r>
      <w:r w:rsidR="00EF6DEE">
        <w:t>s</w:t>
      </w:r>
      <w:r w:rsidR="00F7294E">
        <w:t xml:space="preserve"> that decision</w:t>
      </w:r>
      <w:r w:rsidR="00BE2EF1">
        <w:t>. I</w:t>
      </w:r>
      <w:r w:rsidR="00E20D85">
        <w:t xml:space="preserve">n some </w:t>
      </w:r>
      <w:r w:rsidR="00EF6DEE">
        <w:t>times and places (for example, in Maoist China),</w:t>
      </w:r>
      <w:r w:rsidR="00E20D85">
        <w:t xml:space="preserve"> the state has compel</w:t>
      </w:r>
      <w:r w:rsidR="007E37B5">
        <w:t>led</w:t>
      </w:r>
      <w:r w:rsidR="00E20D85">
        <w:t xml:space="preserve"> </w:t>
      </w:r>
      <w:r w:rsidR="00EF6DEE">
        <w:t xml:space="preserve">some </w:t>
      </w:r>
      <w:r w:rsidR="00E20D85">
        <w:t xml:space="preserve">women to abort </w:t>
      </w:r>
      <w:r w:rsidR="00EF6DEE">
        <w:t xml:space="preserve">their </w:t>
      </w:r>
      <w:r w:rsidR="00E20D85">
        <w:t>pregnancies</w:t>
      </w:r>
      <w:r w:rsidR="00EF6DEE">
        <w:t>. Medical abortions (that is, those induced by drugs</w:t>
      </w:r>
      <w:r w:rsidR="00EF6DEE" w:rsidRPr="00F41B71">
        <w:t>) ha</w:t>
      </w:r>
      <w:r w:rsidR="00EF6DEE">
        <w:t xml:space="preserve">ve increased dramatically in </w:t>
      </w:r>
      <w:r w:rsidR="00BE2EF1">
        <w:t xml:space="preserve">recent years. These </w:t>
      </w:r>
      <w:r w:rsidR="00EF6DEE">
        <w:t>are not limited to clinic settings; abortifacient pills can be obtained</w:t>
      </w:r>
      <w:r w:rsidR="00B42468">
        <w:t xml:space="preserve"> via the Internet</w:t>
      </w:r>
      <w:r w:rsidR="00EF6DEE">
        <w:t xml:space="preserve">. </w:t>
      </w:r>
      <w:r w:rsidR="00E20D85">
        <w:t xml:space="preserve"> </w:t>
      </w:r>
    </w:p>
    <w:p w:rsidR="007E59E4" w:rsidRDefault="0037258D" w:rsidP="007E59E4">
      <w:pPr>
        <w:ind w:firstLine="720"/>
        <w:contextualSpacing/>
      </w:pPr>
      <w:r>
        <w:t xml:space="preserve">Cultural and social </w:t>
      </w:r>
      <w:r w:rsidR="003E4635">
        <w:t>views of abortion differ</w:t>
      </w:r>
      <w:r w:rsidR="00134E82">
        <w:t xml:space="preserve"> </w:t>
      </w:r>
      <w:r w:rsidR="003E4635">
        <w:t xml:space="preserve">widely </w:t>
      </w:r>
      <w:r w:rsidR="00134E82">
        <w:t>across the world</w:t>
      </w:r>
      <w:r>
        <w:t xml:space="preserve">. </w:t>
      </w:r>
      <w:r w:rsidR="00EF6DEE">
        <w:t>S</w:t>
      </w:r>
      <w:r w:rsidR="00BB699D">
        <w:t>ome societies</w:t>
      </w:r>
      <w:r w:rsidR="007E37B5">
        <w:t xml:space="preserve"> (e.g. Japan and some post-Soviet societies)</w:t>
      </w:r>
      <w:r w:rsidR="00BB699D">
        <w:t xml:space="preserve"> have been </w:t>
      </w:r>
      <w:r w:rsidR="00E20D85">
        <w:t>describ</w:t>
      </w:r>
      <w:r w:rsidR="00BB699D">
        <w:t xml:space="preserve">ed as having an </w:t>
      </w:r>
      <w:r>
        <w:t>‘abortion culture</w:t>
      </w:r>
      <w:r w:rsidR="007E37B5">
        <w:t>’</w:t>
      </w:r>
      <w:r w:rsidR="00BB699D">
        <w:t xml:space="preserve">; in such societies, abortion </w:t>
      </w:r>
      <w:r w:rsidR="00C8415F">
        <w:t>is an</w:t>
      </w:r>
      <w:r w:rsidR="00BB699D">
        <w:t xml:space="preserve"> unexc</w:t>
      </w:r>
      <w:r w:rsidR="00E20D85">
        <w:t>eptional</w:t>
      </w:r>
      <w:r w:rsidR="00331472">
        <w:t xml:space="preserve"> </w:t>
      </w:r>
      <w:r>
        <w:t xml:space="preserve">way of </w:t>
      </w:r>
      <w:r w:rsidR="00EF6DEE">
        <w:t>terminating</w:t>
      </w:r>
      <w:r>
        <w:t xml:space="preserve"> </w:t>
      </w:r>
      <w:r w:rsidR="003E4635">
        <w:t xml:space="preserve">a pregnancy that would lead to </w:t>
      </w:r>
      <w:r w:rsidR="00331472">
        <w:t>social or economic hardship.</w:t>
      </w:r>
      <w:r>
        <w:t xml:space="preserve"> </w:t>
      </w:r>
      <w:r w:rsidR="00134E82">
        <w:t xml:space="preserve">In </w:t>
      </w:r>
      <w:r w:rsidR="00BB699D">
        <w:t>some</w:t>
      </w:r>
      <w:r>
        <w:t xml:space="preserve"> </w:t>
      </w:r>
      <w:r w:rsidR="00E04AA9">
        <w:t>locales,</w:t>
      </w:r>
      <w:r w:rsidR="00331472">
        <w:t xml:space="preserve"> religious objection</w:t>
      </w:r>
      <w:r w:rsidR="00FF735B">
        <w:t>s</w:t>
      </w:r>
      <w:r w:rsidR="00331472">
        <w:t xml:space="preserve"> </w:t>
      </w:r>
      <w:r w:rsidR="00BB699D">
        <w:t>constitute</w:t>
      </w:r>
      <w:r w:rsidR="00331472">
        <w:t xml:space="preserve"> </w:t>
      </w:r>
      <w:r w:rsidR="00FF735B">
        <w:t xml:space="preserve">a </w:t>
      </w:r>
      <w:r w:rsidR="00331472">
        <w:t>significant barrier to</w:t>
      </w:r>
      <w:r w:rsidR="00E04AA9">
        <w:t xml:space="preserve"> women’s access to abortion</w:t>
      </w:r>
      <w:r w:rsidR="00EF6DEE">
        <w:t>.</w:t>
      </w:r>
      <w:r w:rsidR="00E04AA9">
        <w:t xml:space="preserve"> </w:t>
      </w:r>
      <w:r w:rsidR="00686138">
        <w:t xml:space="preserve">In </w:t>
      </w:r>
      <w:r w:rsidR="00E04AA9">
        <w:t>some contexts</w:t>
      </w:r>
      <w:r w:rsidR="00E20D85">
        <w:t xml:space="preserve"> (mainly in the global North)</w:t>
      </w:r>
      <w:r w:rsidR="00FF735B">
        <w:t>,</w:t>
      </w:r>
      <w:r w:rsidR="00686138">
        <w:t xml:space="preserve"> </w:t>
      </w:r>
      <w:r w:rsidR="00F7294E">
        <w:t>anti-abortionists</w:t>
      </w:r>
      <w:r w:rsidR="00686138">
        <w:t xml:space="preserve"> </w:t>
      </w:r>
      <w:r w:rsidR="00E20D85">
        <w:t xml:space="preserve">have </w:t>
      </w:r>
      <w:r w:rsidR="00B42468">
        <w:t xml:space="preserve">vigorously </w:t>
      </w:r>
      <w:r w:rsidR="00F7294E">
        <w:t>promulgate</w:t>
      </w:r>
      <w:r w:rsidR="00E20D85">
        <w:t>d</w:t>
      </w:r>
      <w:r w:rsidR="00F7294E">
        <w:t xml:space="preserve"> claim</w:t>
      </w:r>
      <w:r w:rsidR="00E20D85">
        <w:t>s</w:t>
      </w:r>
      <w:r w:rsidR="00F7294E">
        <w:t xml:space="preserve"> that </w:t>
      </w:r>
      <w:r w:rsidR="0032495D">
        <w:t>women who have</w:t>
      </w:r>
      <w:r w:rsidR="00FF735B">
        <w:t xml:space="preserve"> had</w:t>
      </w:r>
      <w:r w:rsidR="0032495D">
        <w:t xml:space="preserve"> abortions </w:t>
      </w:r>
      <w:r w:rsidR="00C1258E">
        <w:t>suffer</w:t>
      </w:r>
      <w:r w:rsidR="0032495D">
        <w:t xml:space="preserve"> </w:t>
      </w:r>
      <w:r w:rsidR="00E04AA9">
        <w:t xml:space="preserve">severe </w:t>
      </w:r>
      <w:r w:rsidR="00686138">
        <w:t>psychological consequences</w:t>
      </w:r>
      <w:r w:rsidR="00F7294E">
        <w:t xml:space="preserve">. </w:t>
      </w:r>
      <w:r w:rsidR="00E04AA9">
        <w:t xml:space="preserve">Ironically, </w:t>
      </w:r>
      <w:r w:rsidR="00C1258E">
        <w:t>i</w:t>
      </w:r>
      <w:r w:rsidR="00686138">
        <w:t>n countries</w:t>
      </w:r>
      <w:r w:rsidR="00FB3537">
        <w:t xml:space="preserve"> (</w:t>
      </w:r>
      <w:r w:rsidR="00FF735B">
        <w:t xml:space="preserve">mainly in the global South) </w:t>
      </w:r>
      <w:r w:rsidR="00686138">
        <w:t xml:space="preserve">where </w:t>
      </w:r>
      <w:r w:rsidR="00B7016E">
        <w:t xml:space="preserve">women </w:t>
      </w:r>
      <w:r w:rsidR="00FF735B">
        <w:t xml:space="preserve">must resort </w:t>
      </w:r>
      <w:r w:rsidR="00B7016E">
        <w:t>to unsafe abortions</w:t>
      </w:r>
      <w:r w:rsidR="00FF735B">
        <w:t>,</w:t>
      </w:r>
      <w:r w:rsidR="00E20D85">
        <w:t xml:space="preserve"> </w:t>
      </w:r>
      <w:r w:rsidR="00E04AA9">
        <w:t xml:space="preserve">little </w:t>
      </w:r>
      <w:r w:rsidR="00EF6DEE">
        <w:t xml:space="preserve">attention </w:t>
      </w:r>
      <w:r w:rsidR="00FB3537">
        <w:t xml:space="preserve">has been paid </w:t>
      </w:r>
      <w:r w:rsidR="00EF6DEE">
        <w:t>to</w:t>
      </w:r>
      <w:r w:rsidR="00686138">
        <w:t xml:space="preserve"> the psychological consequences.</w:t>
      </w:r>
      <w:r w:rsidR="00B7016E">
        <w:t xml:space="preserve"> </w:t>
      </w:r>
    </w:p>
    <w:p w:rsidR="00336785" w:rsidDel="00336785" w:rsidRDefault="00DF0C33" w:rsidP="00B42468">
      <w:pPr>
        <w:ind w:firstLine="720"/>
        <w:contextualSpacing/>
      </w:pPr>
      <w:r>
        <w:t xml:space="preserve">We </w:t>
      </w:r>
      <w:r w:rsidR="00A97FE7">
        <w:t xml:space="preserve">hope this special issue will </w:t>
      </w:r>
      <w:r w:rsidR="00EA67A4">
        <w:t>bring</w:t>
      </w:r>
      <w:r w:rsidR="005525F4">
        <w:t xml:space="preserve"> together </w:t>
      </w:r>
      <w:r w:rsidR="001D20B7">
        <w:t xml:space="preserve">a broad range of </w:t>
      </w:r>
      <w:r w:rsidR="000A7FCE">
        <w:t xml:space="preserve">feminist </w:t>
      </w:r>
      <w:r w:rsidR="00C1258E">
        <w:t xml:space="preserve">scholarship </w:t>
      </w:r>
      <w:r w:rsidR="000A7FCE">
        <w:t>on abortion</w:t>
      </w:r>
      <w:r w:rsidR="001D20B7">
        <w:t xml:space="preserve">. </w:t>
      </w:r>
      <w:bookmarkStart w:id="1" w:name="_GoBack"/>
      <w:r w:rsidR="00A97FE7">
        <w:t>W</w:t>
      </w:r>
      <w:r w:rsidR="005525F4">
        <w:t xml:space="preserve">e invite contributions </w:t>
      </w:r>
      <w:r w:rsidR="00A1131E">
        <w:t>on</w:t>
      </w:r>
      <w:r w:rsidR="005525F4">
        <w:t xml:space="preserve"> </w:t>
      </w:r>
      <w:r w:rsidR="00D03F5C">
        <w:t>abortion</w:t>
      </w:r>
      <w:r w:rsidR="00C1258E">
        <w:t xml:space="preserve"> in diverse contexts</w:t>
      </w:r>
      <w:r w:rsidR="001D20B7">
        <w:t>, locales,</w:t>
      </w:r>
      <w:r w:rsidR="00C1258E">
        <w:t xml:space="preserve"> and circumstances</w:t>
      </w:r>
      <w:r w:rsidR="003E3234">
        <w:t>. Possible topics include:</w:t>
      </w:r>
      <w:r w:rsidR="001D20B7">
        <w:t xml:space="preserve"> </w:t>
      </w:r>
      <w:r w:rsidR="00A7060A">
        <w:t xml:space="preserve">public and social discourses on abortion; </w:t>
      </w:r>
      <w:r w:rsidR="003E3234">
        <w:t>t</w:t>
      </w:r>
      <w:r>
        <w:t xml:space="preserve">he </w:t>
      </w:r>
      <w:r w:rsidR="00A97FE7">
        <w:t>nature of</w:t>
      </w:r>
      <w:r>
        <w:t xml:space="preserve"> stigma</w:t>
      </w:r>
      <w:r w:rsidR="001D20B7">
        <w:t>ta</w:t>
      </w:r>
      <w:r>
        <w:t xml:space="preserve"> associated with abortion</w:t>
      </w:r>
      <w:r w:rsidR="00A1131E">
        <w:t xml:space="preserve"> in different </w:t>
      </w:r>
      <w:r w:rsidR="00A97FE7">
        <w:t xml:space="preserve">national </w:t>
      </w:r>
      <w:r w:rsidR="00A1131E">
        <w:t>contexts</w:t>
      </w:r>
      <w:r w:rsidR="001D20B7">
        <w:t xml:space="preserve">; the relation between such </w:t>
      </w:r>
      <w:r w:rsidR="00A1131E">
        <w:t xml:space="preserve">stigma </w:t>
      </w:r>
      <w:r w:rsidR="001D20B7">
        <w:t xml:space="preserve">and </w:t>
      </w:r>
      <w:r w:rsidR="000308EF">
        <w:t xml:space="preserve">experiences </w:t>
      </w:r>
      <w:r w:rsidR="0071511A">
        <w:t xml:space="preserve">surrounding </w:t>
      </w:r>
      <w:r w:rsidR="000308EF">
        <w:t>abortion</w:t>
      </w:r>
      <w:r w:rsidR="001D20B7">
        <w:t>;</w:t>
      </w:r>
      <w:r w:rsidR="00A7060A">
        <w:t xml:space="preserve"> </w:t>
      </w:r>
      <w:r w:rsidR="003E3234">
        <w:t>experiences associated with illegal and/or unsafe abortion</w:t>
      </w:r>
      <w:r w:rsidR="0071511A">
        <w:t xml:space="preserve"> </w:t>
      </w:r>
      <w:r w:rsidR="00B42468">
        <w:t>or</w:t>
      </w:r>
      <w:r w:rsidR="0071511A">
        <w:t xml:space="preserve"> </w:t>
      </w:r>
      <w:r w:rsidR="00336785">
        <w:t>with medical (as opposed to surgical) abortion</w:t>
      </w:r>
      <w:r w:rsidR="00A7060A">
        <w:t xml:space="preserve">; abortion in the context of other reproductive issues; </w:t>
      </w:r>
      <w:r w:rsidR="00C2563B">
        <w:t>forms</w:t>
      </w:r>
      <w:r w:rsidR="00FB3537">
        <w:t xml:space="preserve"> of</w:t>
      </w:r>
      <w:r w:rsidR="00584B39">
        <w:t xml:space="preserve">, and pathways to, pro-abortion or anti-abortion </w:t>
      </w:r>
      <w:r w:rsidR="000308EF">
        <w:t xml:space="preserve">activism </w:t>
      </w:r>
      <w:r w:rsidR="00A1131E">
        <w:t xml:space="preserve">in various national </w:t>
      </w:r>
      <w:r w:rsidR="00721B2E">
        <w:t xml:space="preserve">and historical </w:t>
      </w:r>
      <w:r w:rsidR="00A1131E">
        <w:t>c</w:t>
      </w:r>
      <w:r w:rsidR="00C2563B">
        <w:t>ontexts</w:t>
      </w:r>
      <w:r w:rsidR="00FB3537">
        <w:t>;</w:t>
      </w:r>
      <w:r w:rsidR="00721B2E">
        <w:t xml:space="preserve"> the ways </w:t>
      </w:r>
      <w:r w:rsidR="00336785">
        <w:t xml:space="preserve">that </w:t>
      </w:r>
      <w:r w:rsidR="00721B2E">
        <w:t>abortion providers, other health care personnel, sex e</w:t>
      </w:r>
      <w:r w:rsidR="0071511A">
        <w:t xml:space="preserve">ducators, counselors, </w:t>
      </w:r>
      <w:r w:rsidR="00CC6BB7">
        <w:t xml:space="preserve">psychologists </w:t>
      </w:r>
      <w:r w:rsidR="0071511A">
        <w:t>and</w:t>
      </w:r>
      <w:r w:rsidR="00336785">
        <w:t xml:space="preserve"> </w:t>
      </w:r>
      <w:r w:rsidR="00721B2E">
        <w:t xml:space="preserve">researchers negotiate the meanings and valences of abortion. </w:t>
      </w:r>
    </w:p>
    <w:p w:rsidR="00EF6DEE" w:rsidRDefault="00336785" w:rsidP="00336785">
      <w:pPr>
        <w:ind w:firstLine="720"/>
        <w:contextualSpacing/>
      </w:pPr>
      <w:r>
        <w:t xml:space="preserve">Contributions may </w:t>
      </w:r>
      <w:r w:rsidR="00E0680F">
        <w:t xml:space="preserve">draw on </w:t>
      </w:r>
      <w:r w:rsidR="00E0680F" w:rsidRPr="00E0680F">
        <w:t xml:space="preserve">research, theory, practice, </w:t>
      </w:r>
      <w:r w:rsidR="00E0680F">
        <w:t xml:space="preserve">or </w:t>
      </w:r>
      <w:r w:rsidR="00E0680F" w:rsidRPr="00C2563B">
        <w:t>reflections</w:t>
      </w:r>
      <w:r w:rsidR="005B26E9">
        <w:t xml:space="preserve"> on abortion</w:t>
      </w:r>
      <w:r>
        <w:t xml:space="preserve"> work or abortion</w:t>
      </w:r>
      <w:r w:rsidR="005B26E9">
        <w:t xml:space="preserve"> activism</w:t>
      </w:r>
      <w:r w:rsidR="00C2563B">
        <w:rPr>
          <w:b/>
        </w:rPr>
        <w:t>.</w:t>
      </w:r>
      <w:r w:rsidR="00E62E4E">
        <w:t xml:space="preserve"> </w:t>
      </w:r>
      <w:bookmarkEnd w:id="1"/>
      <w:r w:rsidR="00C2563B">
        <w:t xml:space="preserve">Submissions </w:t>
      </w:r>
      <w:r w:rsidR="00E0680F" w:rsidRPr="00E0680F">
        <w:t xml:space="preserve">may be </w:t>
      </w:r>
      <w:r w:rsidR="00C2563B">
        <w:t>full-length manuscripts</w:t>
      </w:r>
      <w:r w:rsidR="00E0680F" w:rsidRPr="00E0680F">
        <w:t xml:space="preserve"> (up to 8000 words), observations </w:t>
      </w:r>
      <w:r w:rsidR="00D03F5C">
        <w:t>or</w:t>
      </w:r>
      <w:r w:rsidR="00E0680F" w:rsidRPr="00E0680F">
        <w:t xml:space="preserve"> commentaries (500 to 2000 words)</w:t>
      </w:r>
      <w:r w:rsidR="00C2563B">
        <w:t>, or</w:t>
      </w:r>
      <w:r w:rsidR="00E0680F" w:rsidRPr="00E0680F">
        <w:t xml:space="preserve"> bri</w:t>
      </w:r>
      <w:r w:rsidR="00FB3537">
        <w:t xml:space="preserve">ef reports (up to 3000 words) – see </w:t>
      </w:r>
      <w:r w:rsidR="00E0680F" w:rsidRPr="00E0680F">
        <w:t xml:space="preserve">http://fap.sagepub.com/. Submissions will be subject to the usual review process. Queries may be sent to </w:t>
      </w:r>
      <w:r w:rsidR="00E0680F">
        <w:t>the editors: Jeanne Marecek (</w:t>
      </w:r>
      <w:hyperlink r:id="rId7" w:history="1">
        <w:r w:rsidR="000910ED" w:rsidRPr="00A8041E">
          <w:rPr>
            <w:rStyle w:val="Hyperlink"/>
          </w:rPr>
          <w:t>jmarece1@swarthmore.edu</w:t>
        </w:r>
      </w:hyperlink>
      <w:r w:rsidR="00E0680F">
        <w:t>), Catriona Macleod (</w:t>
      </w:r>
      <w:hyperlink r:id="rId8" w:history="1">
        <w:r w:rsidR="00E0680F" w:rsidRPr="00984240">
          <w:rPr>
            <w:rStyle w:val="Hyperlink"/>
          </w:rPr>
          <w:t>c.macleod@ru.ac.za</w:t>
        </w:r>
      </w:hyperlink>
      <w:r w:rsidR="00E0680F">
        <w:t xml:space="preserve">) or </w:t>
      </w:r>
      <w:r w:rsidR="005B26E9">
        <w:t>Lesley Hoggart (</w:t>
      </w:r>
      <w:hyperlink r:id="rId9" w:history="1">
        <w:r w:rsidR="005B26E9" w:rsidRPr="00C367DD">
          <w:rPr>
            <w:rStyle w:val="Hyperlink"/>
          </w:rPr>
          <w:t>Lesley.hoggart@open.ac.uk</w:t>
        </w:r>
      </w:hyperlink>
      <w:r w:rsidR="005B26E9">
        <w:t>)</w:t>
      </w:r>
      <w:r w:rsidR="00FB3537">
        <w:t>.</w:t>
      </w:r>
    </w:p>
    <w:p w:rsidR="00EF6DEE" w:rsidRDefault="00EF6DEE">
      <w:pPr>
        <w:ind w:firstLine="720"/>
        <w:contextualSpacing/>
      </w:pPr>
    </w:p>
    <w:p w:rsidR="00E0680F" w:rsidRDefault="00E0680F" w:rsidP="00E0680F">
      <w:pPr>
        <w:contextualSpacing/>
        <w:rPr>
          <w:b/>
        </w:rPr>
      </w:pPr>
      <w:r w:rsidRPr="00E0680F">
        <w:rPr>
          <w:b/>
        </w:rPr>
        <w:t>Due date for submissions</w:t>
      </w:r>
      <w:r w:rsidR="00CC6BB7">
        <w:rPr>
          <w:b/>
        </w:rPr>
        <w:t>: 10</w:t>
      </w:r>
      <w:r w:rsidR="00800C96" w:rsidRPr="00800C96">
        <w:rPr>
          <w:b/>
        </w:rPr>
        <w:t xml:space="preserve"> </w:t>
      </w:r>
      <w:r w:rsidR="00CC6BB7">
        <w:rPr>
          <w:b/>
        </w:rPr>
        <w:t>December</w:t>
      </w:r>
      <w:r w:rsidR="008A298C" w:rsidRPr="00655358">
        <w:rPr>
          <w:b/>
        </w:rPr>
        <w:t xml:space="preserve"> 2015</w:t>
      </w:r>
    </w:p>
    <w:p w:rsidR="00FB3537" w:rsidRDefault="00FB3537" w:rsidP="00E0680F">
      <w:pPr>
        <w:contextualSpacing/>
      </w:pPr>
    </w:p>
    <w:p w:rsidR="00E0680F" w:rsidRDefault="00054E8B" w:rsidP="0071511A">
      <w:pPr>
        <w:ind w:left="720" w:hanging="720"/>
        <w:contextualSpacing/>
      </w:pPr>
      <w:r w:rsidRPr="00054E8B">
        <w:t xml:space="preserve">Sedgh, G., Singh, S., Shah, I. H., Ahman, E., Henshaw, S. K., &amp; Bankole, A. (2012). Induced abortion: incidence and trends worldwide from 1995 to 2008. </w:t>
      </w:r>
      <w:r w:rsidRPr="00054E8B">
        <w:rPr>
          <w:i/>
        </w:rPr>
        <w:t>Lancet</w:t>
      </w:r>
      <w:r w:rsidRPr="00054E8B">
        <w:t>, 379(9816), 625–32. doi:10.1016/S0140-6736(11)61786-8</w:t>
      </w:r>
    </w:p>
    <w:sectPr w:rsidR="00E0680F" w:rsidSect="00B4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2F23"/>
    <w:multiLevelType w:val="hybridMultilevel"/>
    <w:tmpl w:val="2DB03A6C"/>
    <w:lvl w:ilvl="0" w:tplc="787244F0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C2"/>
    <w:rsid w:val="000308EF"/>
    <w:rsid w:val="00054E8B"/>
    <w:rsid w:val="000910ED"/>
    <w:rsid w:val="000A7FCE"/>
    <w:rsid w:val="001006BE"/>
    <w:rsid w:val="00134E82"/>
    <w:rsid w:val="001D20B7"/>
    <w:rsid w:val="0020477E"/>
    <w:rsid w:val="00224402"/>
    <w:rsid w:val="00291901"/>
    <w:rsid w:val="0032495D"/>
    <w:rsid w:val="00331472"/>
    <w:rsid w:val="00336785"/>
    <w:rsid w:val="0037258D"/>
    <w:rsid w:val="003E3234"/>
    <w:rsid w:val="003E4635"/>
    <w:rsid w:val="00425226"/>
    <w:rsid w:val="00522038"/>
    <w:rsid w:val="005525F4"/>
    <w:rsid w:val="00584B39"/>
    <w:rsid w:val="005B26E9"/>
    <w:rsid w:val="00655358"/>
    <w:rsid w:val="0065655C"/>
    <w:rsid w:val="00686138"/>
    <w:rsid w:val="0071511A"/>
    <w:rsid w:val="00721B2E"/>
    <w:rsid w:val="00727816"/>
    <w:rsid w:val="007C2810"/>
    <w:rsid w:val="007E37B5"/>
    <w:rsid w:val="007E59E4"/>
    <w:rsid w:val="00800C96"/>
    <w:rsid w:val="008459F8"/>
    <w:rsid w:val="008538C1"/>
    <w:rsid w:val="00892541"/>
    <w:rsid w:val="008A298C"/>
    <w:rsid w:val="009B0BD8"/>
    <w:rsid w:val="00A1131E"/>
    <w:rsid w:val="00A577E5"/>
    <w:rsid w:val="00A7060A"/>
    <w:rsid w:val="00A85B06"/>
    <w:rsid w:val="00A97FE7"/>
    <w:rsid w:val="00AE0DC2"/>
    <w:rsid w:val="00B42468"/>
    <w:rsid w:val="00B433D9"/>
    <w:rsid w:val="00B55C15"/>
    <w:rsid w:val="00B7016E"/>
    <w:rsid w:val="00BB699D"/>
    <w:rsid w:val="00BE2EF1"/>
    <w:rsid w:val="00C12336"/>
    <w:rsid w:val="00C1258E"/>
    <w:rsid w:val="00C2563B"/>
    <w:rsid w:val="00C25F92"/>
    <w:rsid w:val="00C80808"/>
    <w:rsid w:val="00C8242B"/>
    <w:rsid w:val="00C8415F"/>
    <w:rsid w:val="00CC6BB7"/>
    <w:rsid w:val="00CD12A4"/>
    <w:rsid w:val="00D03F5C"/>
    <w:rsid w:val="00D60036"/>
    <w:rsid w:val="00DE7417"/>
    <w:rsid w:val="00DF0C33"/>
    <w:rsid w:val="00E04AA9"/>
    <w:rsid w:val="00E0523C"/>
    <w:rsid w:val="00E0680F"/>
    <w:rsid w:val="00E20A6B"/>
    <w:rsid w:val="00E20D85"/>
    <w:rsid w:val="00E26DD8"/>
    <w:rsid w:val="00E54451"/>
    <w:rsid w:val="00E62E4E"/>
    <w:rsid w:val="00EA67A4"/>
    <w:rsid w:val="00EF6DEE"/>
    <w:rsid w:val="00F41B71"/>
    <w:rsid w:val="00F4403D"/>
    <w:rsid w:val="00F7294E"/>
    <w:rsid w:val="00FB3537"/>
    <w:rsid w:val="00FF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8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4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10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5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E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7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8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4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10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5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E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eanne_marece1k@swarthmore.edu" TargetMode="External"/><Relationship Id="rId8" Type="http://schemas.openxmlformats.org/officeDocument/2006/relationships/hyperlink" Target="mailto:c.macleod@ru.ac.za" TargetMode="External"/><Relationship Id="rId9" Type="http://schemas.openxmlformats.org/officeDocument/2006/relationships/hyperlink" Target="mailto:Lesley.hoggart@open.ac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D3731-866C-7F49-9845-E73D7C9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Catriona Macleod</dc:creator>
  <cp:lastModifiedBy>Betsy Rubinstein</cp:lastModifiedBy>
  <cp:revision>2</cp:revision>
  <dcterms:created xsi:type="dcterms:W3CDTF">2015-04-23T13:24:00Z</dcterms:created>
  <dcterms:modified xsi:type="dcterms:W3CDTF">2015-04-23T13:24:00Z</dcterms:modified>
</cp:coreProperties>
</file>